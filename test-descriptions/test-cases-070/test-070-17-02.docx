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66E68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E14181">
        <w:t>2</w:t>
      </w:r>
      <w:r w:rsidR="003F4E10">
        <w:t xml:space="preserve"> </w:t>
      </w:r>
      <w:r w:rsidR="00F43EFF">
        <w:t>RMAC</w:t>
      </w:r>
      <w:r w:rsidR="00E14181">
        <w:t>_</w:t>
      </w:r>
      <w:r w:rsidR="00F43EFF">
        <w:t>I Initial Cryptogram and RMAC</w:t>
      </w:r>
      <w:r w:rsidR="00E14181">
        <w:t xml:space="preserve"> Error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56C17CC5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E14181">
        <w:t xml:space="preserve">malformed </w:t>
      </w:r>
      <w:r w:rsidR="00F43EFF">
        <w:t xml:space="preserve">16-byte MAC array – initial MAC value </w:t>
      </w:r>
      <w:r w:rsidR="00187472">
        <w:t>in 0x78 response to SCRYPT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44094002" w:rsidR="00E31A65" w:rsidRDefault="00A42A0F" w:rsidP="00E31A65">
      <w:pPr>
        <w:pStyle w:val="Standard"/>
      </w:pPr>
      <w:r>
        <w:t xml:space="preserve">Process </w:t>
      </w:r>
      <w:r w:rsidR="00E14181">
        <w:t xml:space="preserve">malformed </w:t>
      </w:r>
      <w:r>
        <w:t xml:space="preserve">data </w:t>
      </w:r>
      <w:r w:rsidR="00FF6AB7">
        <w:t>(see table D.3</w:t>
      </w:r>
      <w:r w:rsidR="00187472">
        <w:t>.2</w:t>
      </w:r>
      <w:r w:rsidR="00FF6AB7">
        <w:t xml:space="preserve">) </w:t>
      </w:r>
      <w:r>
        <w:t xml:space="preserve">received in response to </w:t>
      </w:r>
      <w:r w:rsidR="00187472">
        <w:t>SCRYPT</w:t>
      </w:r>
      <w:r w:rsidR="00E14181">
        <w:t xml:space="preserve"> and indicated error and cease (restart) secure channel session.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7327E189" w:rsidR="00E31A65" w:rsidRDefault="00E14181" w:rsidP="0013735A">
      <w:r>
        <w:t>Determine if the proper cryptogram value is sent in s</w:t>
      </w:r>
      <w:r w:rsidR="00A42A0F">
        <w:t xml:space="preserve">upport </w:t>
      </w:r>
      <w:r>
        <w:t xml:space="preserve">oof </w:t>
      </w:r>
      <w:r w:rsidR="00FF6AB7">
        <w:t xml:space="preserve">establishing secure channel by issuing </w:t>
      </w:r>
      <w:r w:rsidR="00187472">
        <w:t>SCRYPT</w:t>
      </w:r>
      <w:r w:rsidR="00FF6AB7">
        <w:t xml:space="preserve"> and processing the data block </w:t>
      </w:r>
      <w:r w:rsidR="00187472">
        <w:t>for encryption synchronization</w:t>
      </w:r>
      <w:r>
        <w:t xml:space="preserve"> and in the case of a</w:t>
      </w:r>
      <w:ins w:id="1" w:author="Rodney Thayer" w:date="2023-05-15T07:13:00Z">
        <w:r w:rsidR="001F16B3">
          <w:t>n</w:t>
        </w:r>
      </w:ins>
      <w:r>
        <w:t xml:space="preserve"> error</w:t>
      </w:r>
      <w:ins w:id="2" w:author="Rodney Thayer" w:date="2023-05-15T07:13:00Z">
        <w:r w:rsidR="001F16B3">
          <w:t>,</w:t>
        </w:r>
      </w:ins>
      <w:r>
        <w:t xml:space="preserve"> </w:t>
      </w:r>
      <w:ins w:id="3" w:author="Rodney Thayer" w:date="2023-05-15T07:13:00Z">
        <w:r w:rsidR="001F16B3">
          <w:t xml:space="preserve">cease establishment of a secure channel session. A </w:t>
        </w:r>
      </w:ins>
      <w:r>
        <w:t>restart</w:t>
      </w:r>
      <w:ins w:id="4" w:author="Rodney Thayer" w:date="2023-05-15T07:13:00Z">
        <w:r w:rsidR="001F16B3">
          <w:t xml:space="preserve"> of the sequence, from</w:t>
        </w:r>
      </w:ins>
      <w:ins w:id="5" w:author="Rodney Thayer" w:date="2023-05-15T07:14:00Z">
        <w:r w:rsidR="001F16B3">
          <w:t xml:space="preserve"> the beginning, may follow the test action.</w:t>
        </w:r>
      </w:ins>
      <w:del w:id="6" w:author="Rodney Thayer" w:date="2023-05-15T07:14:00Z">
        <w:r w:rsidDel="001F16B3">
          <w:delText xml:space="preserve"> and reestablish encryption sequence. Stop or restart session when synchronization is lost.</w:delText>
        </w:r>
      </w:del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48DA16CC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4AFBF87B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85BC61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F79B39F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2CFF3E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6787F6BA" w:rsidR="009472F6" w:rsidRPr="009472F6" w:rsidRDefault="001F16B3" w:rsidP="009472F6">
      <w:ins w:id="7" w:author="Rodney Thayer" w:date="2023-05-15T07:14:00Z">
        <w:r>
          <w:t>Not applicable, applies to ACU processing of a PD response.</w:t>
        </w:r>
      </w:ins>
      <w:del w:id="8" w:author="Rodney Thayer" w:date="2023-05-15T07:14:00Z">
        <w:r w:rsidR="0013735A" w:rsidDel="001F16B3">
          <w:delText xml:space="preserve">Provide </w:delText>
        </w:r>
        <w:r w:rsidR="00E14181" w:rsidDel="001F16B3">
          <w:delText xml:space="preserve">malformed </w:delText>
        </w:r>
        <w:r w:rsidR="00167368" w:rsidDel="001F16B3">
          <w:delText>data in byte form</w:delText>
        </w:r>
      </w:del>
      <w:del w:id="9" w:author="Rodney Thayer" w:date="2023-05-15T07:15:00Z">
        <w:r w:rsidR="00167368" w:rsidDel="001F16B3">
          <w:delText xml:space="preserve">at describes in </w:delText>
        </w:r>
        <w:r w:rsidR="00A42A0F" w:rsidDel="001F16B3">
          <w:delText xml:space="preserve">Table </w:delText>
        </w:r>
        <w:r w:rsidR="00167368" w:rsidDel="001F16B3">
          <w:delText>D.</w:delText>
        </w:r>
        <w:r w:rsidR="00187472" w:rsidDel="001F16B3">
          <w:delText>6</w:delText>
        </w:r>
        <w:r w:rsidR="00A42A0F" w:rsidDel="001F16B3">
          <w:delText>.</w:delText>
        </w:r>
      </w:del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01D1E637" w:rsidR="00C63B8C" w:rsidRDefault="001F16B3" w:rsidP="00C63B8C">
      <w:pPr>
        <w:pStyle w:val="Standard"/>
      </w:pPr>
      <w:ins w:id="10" w:author="Rodney Thayer" w:date="2023-05-15T07:15:00Z">
        <w:r>
          <w:t xml:space="preserve">Calculate the RMAC-I response value, then change the first octet to 0xff.  Send </w:t>
        </w:r>
      </w:ins>
      <w:ins w:id="11" w:author="Rodney Thayer" w:date="2023-05-15T07:16:00Z">
        <w:r>
          <w:t>that.  Inspect an external OSDP trace to confirm the ACU does not proceed to set up that secure channel session.</w:t>
        </w:r>
      </w:ins>
      <w:del w:id="12" w:author="Rodney Thayer" w:date="2023-05-15T07:16:00Z">
        <w:r w:rsidR="00187472" w:rsidDel="001F16B3">
          <w:delText xml:space="preserve">Process </w:delText>
        </w:r>
        <w:r w:rsidR="00E14181" w:rsidDel="001F16B3">
          <w:delText xml:space="preserve">malformed </w:delText>
        </w:r>
        <w:r w:rsidR="00187472" w:rsidDel="001F16B3">
          <w:delText>data block</w:delText>
        </w:r>
        <w:r w:rsidR="00E14181" w:rsidDel="001F16B3">
          <w:delText>, record error, restart encryption</w:delText>
        </w:r>
        <w:r w:rsidR="00187472" w:rsidDel="001F16B3">
          <w:delText xml:space="preserve"> synchronization </w:delText>
        </w:r>
        <w:r w:rsidR="00E14181" w:rsidDel="001F16B3">
          <w:delText>to</w:delText>
        </w:r>
        <w:r w:rsidR="00187472" w:rsidDel="001F16B3">
          <w:delText xml:space="preserve"> creat</w:delText>
        </w:r>
        <w:r w:rsidR="00E14181" w:rsidDel="001F16B3">
          <w:delText>e</w:delText>
        </w:r>
        <w:r w:rsidR="00187472" w:rsidDel="001F16B3">
          <w:delText xml:space="preserve"> secure channel.</w:delText>
        </w:r>
      </w:del>
      <w:ins w:id="13" w:author="Rodney Thayer" w:date="2023-05-15T07:16:00Z">
        <w:r>
          <w:t xml:space="preserve">  The EAC may emit telemetry when</w:t>
        </w:r>
      </w:ins>
      <w:ins w:id="14" w:author="Rodney Thayer" w:date="2023-05-15T07:17:00Z">
        <w:r>
          <w:t xml:space="preserve"> this event occurs.</w:t>
        </w:r>
      </w:ins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4BE626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E14181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6743D953" w:rsidR="00000B67" w:rsidRDefault="001F16B3" w:rsidP="00000B67">
      <w:pPr>
        <w:pStyle w:val="Standard"/>
      </w:pPr>
      <w:ins w:id="15" w:author="Rodney Thayer" w:date="2023-05-15T07:17:00Z">
        <w:r>
          <w:t xml:space="preserve">Text updated </w:t>
        </w:r>
      </w:ins>
      <w:ins w:id="16" w:author="Rodney Thayer" w:date="2023-05-15T07:24:00Z">
        <w:r w:rsidR="002B592C">
          <w:t>2.5.6</w:t>
        </w:r>
      </w:ins>
      <w:del w:id="17" w:author="Rodney Thayer" w:date="2023-05-15T07:17:00Z">
        <w:r w:rsidR="003F4E10" w:rsidDel="001F16B3">
          <w:delText xml:space="preserve">New for </w:delText>
        </w:r>
        <w:r w:rsidR="00000B67" w:rsidDel="001F16B3">
          <w:delText>2.</w:delText>
        </w:r>
        <w:r w:rsidR="00A83EC8" w:rsidDel="001F16B3">
          <w:delText>4.2</w:delText>
        </w:r>
      </w:del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7CBB" w14:textId="77777777" w:rsidR="00802DE2" w:rsidRDefault="00802DE2">
      <w:r>
        <w:separator/>
      </w:r>
    </w:p>
  </w:endnote>
  <w:endnote w:type="continuationSeparator" w:id="0">
    <w:p w14:paraId="0AF76A76" w14:textId="77777777" w:rsidR="00802DE2" w:rsidRDefault="0080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FD75" w14:textId="77777777" w:rsidR="00802DE2" w:rsidRDefault="00802DE2">
      <w:r>
        <w:rPr>
          <w:color w:val="000000"/>
        </w:rPr>
        <w:ptab w:relativeTo="margin" w:alignment="center" w:leader="none"/>
      </w:r>
    </w:p>
  </w:footnote>
  <w:footnote w:type="continuationSeparator" w:id="0">
    <w:p w14:paraId="5267B399" w14:textId="77777777" w:rsidR="00802DE2" w:rsidRDefault="00802DE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16B3"/>
    <w:rsid w:val="001F5792"/>
    <w:rsid w:val="0027020E"/>
    <w:rsid w:val="00270E0E"/>
    <w:rsid w:val="002930EA"/>
    <w:rsid w:val="0029762A"/>
    <w:rsid w:val="002A165F"/>
    <w:rsid w:val="002B072E"/>
    <w:rsid w:val="002B592C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02DE2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6547A"/>
    <w:rsid w:val="00A83EC8"/>
    <w:rsid w:val="00AB65A0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1F16B3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4</cp:revision>
  <dcterms:created xsi:type="dcterms:W3CDTF">2022-12-17T16:02:00Z</dcterms:created>
  <dcterms:modified xsi:type="dcterms:W3CDTF">2023-05-15T14:24:00Z</dcterms:modified>
</cp:coreProperties>
</file>