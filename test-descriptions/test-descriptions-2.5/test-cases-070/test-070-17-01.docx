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6CDDBB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F43EFF">
        <w:t>RMAC</w:t>
      </w:r>
      <w:ins w:id="1" w:author="Rodney Thayer" w:date="2023-03-03T10:31:00Z">
        <w:r w:rsidR="00DE5199">
          <w:t>_</w:t>
        </w:r>
      </w:ins>
      <w:r w:rsidR="00F43EFF">
        <w:t xml:space="preserve">I </w:t>
      </w:r>
      <w:del w:id="2" w:author="Rodney Thayer" w:date="2023-03-03T10:31:00Z">
        <w:r w:rsidR="00F43EFF" w:rsidDel="00DE5199">
          <w:delText>Initial Cryptogram a</w:delText>
        </w:r>
      </w:del>
      <w:del w:id="3" w:author="Rodney Thayer" w:date="2023-03-03T10:32:00Z">
        <w:r w:rsidR="00F43EFF" w:rsidDel="00DE5199">
          <w:delText>nd RMAC</w:delText>
        </w:r>
      </w:del>
      <w:ins w:id="4" w:author="Rodney Thayer" w:date="2023-03-03T10:32:00Z">
        <w:r w:rsidR="00DE5199">
          <w:t xml:space="preserve">Initialize rolling </w:t>
        </w:r>
        <w:proofErr w:type="gramStart"/>
        <w:r w:rsidR="00DE5199">
          <w:t>MAC</w:t>
        </w:r>
      </w:ins>
      <w:proofErr w:type="gramEnd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1ACE4053" w:rsidR="000226A4" w:rsidRDefault="00DE5199" w:rsidP="000226A4">
      <w:pPr>
        <w:pStyle w:val="Standard"/>
      </w:pPr>
      <w:ins w:id="5" w:author="Rodney Thayer" w:date="2023-03-03T10:32:00Z">
        <w:r>
          <w:t xml:space="preserve">Part of secure channel initiation sequence.  Response to </w:t>
        </w:r>
        <w:proofErr w:type="spellStart"/>
        <w:r>
          <w:t>osdp_SCRYPT</w:t>
        </w:r>
        <w:proofErr w:type="spellEnd"/>
        <w:r>
          <w:t xml:space="preserve"> command.</w:t>
        </w:r>
      </w:ins>
      <w:del w:id="6" w:author="Rodney Thayer" w:date="2023-03-03T10:32:00Z">
        <w:r w:rsidR="00FC6C32" w:rsidDel="00DE5199">
          <w:delText>Provide</w:delText>
        </w:r>
        <w:r w:rsidR="002A165F" w:rsidDel="00DE5199">
          <w:delText xml:space="preserve"> </w:delText>
        </w:r>
        <w:r w:rsidR="00F43EFF" w:rsidDel="00DE5199">
          <w:delText xml:space="preserve">16-byte MAC array – initial MAC value </w:delText>
        </w:r>
        <w:r w:rsidR="00187472" w:rsidDel="00DE5199">
          <w:delText>in 0x78 response to SCRY</w:delText>
        </w:r>
      </w:del>
      <w:del w:id="7" w:author="Rodney Thayer" w:date="2023-03-03T10:33:00Z">
        <w:r w:rsidR="00187472" w:rsidDel="00DE5199">
          <w:delText>PT</w:delText>
        </w:r>
      </w:del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08FF025C" w:rsidR="00E31A65" w:rsidRDefault="00DE5199" w:rsidP="00E31A65">
      <w:pPr>
        <w:pStyle w:val="Standard"/>
      </w:pPr>
      <w:ins w:id="8" w:author="Rodney Thayer" w:date="2023-03-03T10:33:00Z">
        <w:r>
          <w:t xml:space="preserve">Part of </w:t>
        </w:r>
        <w:proofErr w:type="spellStart"/>
        <w:r>
          <w:t>seure</w:t>
        </w:r>
        <w:proofErr w:type="spellEnd"/>
        <w:r>
          <w:t xml:space="preserve"> channel </w:t>
        </w:r>
        <w:proofErr w:type="spellStart"/>
        <w:r>
          <w:t>initation</w:t>
        </w:r>
        <w:proofErr w:type="spellEnd"/>
        <w:r>
          <w:t xml:space="preserve"> sequence.  Expected as fourth message of sequence (D.1) to be received from PD with valid values</w:t>
        </w:r>
      </w:ins>
      <w:del w:id="9" w:author="Rodney Thayer" w:date="2023-03-03T10:33:00Z">
        <w:r w:rsidR="00A42A0F" w:rsidDel="00DE5199">
          <w:delText xml:space="preserve">Process data </w:delText>
        </w:r>
        <w:r w:rsidR="00FF6AB7" w:rsidDel="00DE5199">
          <w:delText>(see table D.3</w:delText>
        </w:r>
        <w:r w:rsidR="00187472" w:rsidDel="00DE5199">
          <w:delText>.2</w:delText>
        </w:r>
        <w:r w:rsidR="00FF6AB7" w:rsidDel="00DE5199">
          <w:delText xml:space="preserve">) </w:delText>
        </w:r>
        <w:r w:rsidR="00A42A0F" w:rsidDel="00DE5199">
          <w:delText xml:space="preserve">received in response to </w:delText>
        </w:r>
        <w:r w:rsidR="00187472" w:rsidDel="00DE5199">
          <w:delText>SCRYPT</w:delText>
        </w:r>
      </w:del>
      <w:ins w:id="10" w:author="Rodney Thayer" w:date="2023-03-03T10:33:00Z">
        <w:r>
          <w:t>.</w:t>
        </w:r>
      </w:ins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2D55EDFB" w:rsidR="00E31A65" w:rsidRDefault="00A42A0F" w:rsidP="0013735A">
      <w:r>
        <w:t xml:space="preserve">Support </w:t>
      </w:r>
      <w:r w:rsidR="00FF6AB7">
        <w:t xml:space="preserve">establishing secure channel by issuing </w:t>
      </w:r>
      <w:r w:rsidR="00187472">
        <w:t>SCRYPT</w:t>
      </w:r>
      <w:r w:rsidR="00FF6AB7">
        <w:t xml:space="preserve"> and processing the data block </w:t>
      </w:r>
      <w:r w:rsidR="00187472">
        <w:t>for encryption synchronization.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E3CC18A" w:rsidR="00E31A65" w:rsidRDefault="00E31A65" w:rsidP="00E31A65">
      <w:pPr>
        <w:pStyle w:val="Heading4"/>
        <w:rPr>
          <w:ins w:id="11" w:author="Rodney Thayer" w:date="2023-03-03T10:31:00Z"/>
        </w:rPr>
      </w:pPr>
      <w:r>
        <w:t>Test action</w:t>
      </w:r>
    </w:p>
    <w:p w14:paraId="3D6447D3" w14:textId="77777777" w:rsidR="00DE5199" w:rsidRPr="008E4504" w:rsidRDefault="00DE5199" w:rsidP="00DE5199">
      <w:pPr>
        <w:rPr>
          <w:ins w:id="12" w:author="Rodney Thayer" w:date="2023-03-03T10:31:00Z"/>
        </w:rPr>
      </w:pPr>
      <w:ins w:id="13" w:author="Rodney Thayer" w:date="2023-03-03T10:31:00Z">
        <w:r>
          <w:t>Confirm the 4-message secure channel initiation sequence described in Annex D, Section D.1 is completed without interruption.</w:t>
        </w:r>
      </w:ins>
    </w:p>
    <w:p w14:paraId="7BD9CE54" w14:textId="77777777" w:rsidR="00DE5199" w:rsidRPr="00DE5199" w:rsidRDefault="00DE5199" w:rsidP="00DE5199">
      <w:pPr>
        <w:pPrChange w:id="14" w:author="Rodney Thayer" w:date="2023-03-03T10:31:00Z">
          <w:pPr>
            <w:pStyle w:val="Heading4"/>
          </w:pPr>
        </w:pPrChange>
      </w:pP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4E1CED6" w:rsidR="009472F6" w:rsidRPr="009472F6" w:rsidRDefault="0013735A" w:rsidP="009472F6">
      <w:r>
        <w:t xml:space="preserve">Provide </w:t>
      </w:r>
      <w:r w:rsidR="00167368">
        <w:t xml:space="preserve">data in byte format describes in </w:t>
      </w:r>
      <w:r w:rsidR="00A42A0F">
        <w:t xml:space="preserve">Table </w:t>
      </w:r>
      <w:r w:rsidR="00167368">
        <w:t>D.</w:t>
      </w:r>
      <w:r w:rsidR="00187472">
        <w:t>6</w:t>
      </w:r>
      <w:r w:rsidR="00A42A0F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DA96B7B" w:rsidR="00C63B8C" w:rsidRDefault="00187472" w:rsidP="00C63B8C">
      <w:pPr>
        <w:pStyle w:val="Standard"/>
      </w:pPr>
      <w:r>
        <w:t>Process data block and maintain synchronization in creating secure channel.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00390E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3075EE2D" w14:textId="77777777" w:rsidR="00DE5199" w:rsidRPr="00B974A7" w:rsidRDefault="00DE5199" w:rsidP="00DE5199">
      <w:pPr>
        <w:pStyle w:val="Heading3"/>
        <w:rPr>
          <w:ins w:id="15" w:author="Rodney Thayer" w:date="2023-03-03T10:31:00Z"/>
          <w:rFonts w:cstheme="majorHAnsi"/>
          <w:szCs w:val="24"/>
        </w:rPr>
      </w:pPr>
      <w:ins w:id="16" w:author="Rodney Thayer" w:date="2023-03-03T10:31:00Z">
        <w:r w:rsidRPr="00BC7ED7">
          <w:rPr>
            <w:rFonts w:asciiTheme="majorHAnsi" w:hAnsiTheme="majorHAnsi" w:cstheme="majorHAnsi"/>
            <w:i/>
            <w:iCs/>
            <w:sz w:val="24"/>
            <w:szCs w:val="24"/>
          </w:rPr>
          <w:t>References</w:t>
        </w:r>
      </w:ins>
    </w:p>
    <w:p w14:paraId="373EF9CF" w14:textId="05A9C898" w:rsidR="00DE5199" w:rsidRPr="00486AD5" w:rsidRDefault="00DE5199" w:rsidP="00DE5199">
      <w:pPr>
        <w:rPr>
          <w:ins w:id="17" w:author="Rodney Thayer" w:date="2023-03-03T10:31:00Z"/>
        </w:rPr>
      </w:pPr>
      <w:ins w:id="18" w:author="Rodney Thayer" w:date="2023-03-03T10:31:00Z">
        <w:r>
          <w:t xml:space="preserve">SIA OSDP 2.2 (defines symbols </w:t>
        </w:r>
        <w:proofErr w:type="spellStart"/>
        <w:r>
          <w:t>osdp_</w:t>
        </w:r>
        <w:r>
          <w:t>RMAC_I</w:t>
        </w:r>
        <w:proofErr w:type="spellEnd"/>
        <w:r>
          <w:t xml:space="preserve"> etc.)</w:t>
        </w:r>
      </w:ins>
    </w:p>
    <w:p w14:paraId="2C66E26A" w14:textId="77777777" w:rsidR="00DE5199" w:rsidRDefault="00DE5199" w:rsidP="00000B67">
      <w:pPr>
        <w:pStyle w:val="Heading4"/>
        <w:rPr>
          <w:ins w:id="19" w:author="Rodney Thayer" w:date="2023-03-03T10:31:00Z"/>
        </w:rPr>
      </w:pPr>
    </w:p>
    <w:p w14:paraId="1C0AE632" w14:textId="3AECE055" w:rsidR="00000B67" w:rsidRDefault="00000B67" w:rsidP="00000B67">
      <w:pPr>
        <w:pStyle w:val="Heading4"/>
      </w:pPr>
      <w:r>
        <w:t>Revision History</w:t>
      </w:r>
    </w:p>
    <w:p w14:paraId="6471754F" w14:textId="77777777" w:rsidR="00DE5199" w:rsidRDefault="00DE5199" w:rsidP="00DE5199">
      <w:pPr>
        <w:pStyle w:val="Standard"/>
        <w:rPr>
          <w:ins w:id="20" w:author="Rodney Thayer" w:date="2023-03-03T10:31:00Z"/>
        </w:rPr>
      </w:pPr>
      <w:ins w:id="21" w:author="Rodney Thayer" w:date="2023-03-03T10:31:00Z">
        <w:r>
          <w:t>Revised 2.5.3</w:t>
        </w:r>
      </w:ins>
    </w:p>
    <w:p w14:paraId="692DD31E" w14:textId="76E68AA3" w:rsidR="00000B67" w:rsidDel="00DE5199" w:rsidRDefault="003F4E10" w:rsidP="00000B67">
      <w:pPr>
        <w:pStyle w:val="Standard"/>
        <w:rPr>
          <w:del w:id="22" w:author="Rodney Thayer" w:date="2023-03-03T10:30:00Z"/>
        </w:rPr>
      </w:pPr>
      <w:del w:id="23" w:author="Rodney Thayer" w:date="2023-03-03T10:30:00Z">
        <w:r w:rsidDel="00DE5199">
          <w:lastRenderedPageBreak/>
          <w:delText xml:space="preserve">New for </w:delText>
        </w:r>
        <w:r w:rsidR="00000B67" w:rsidDel="00DE5199">
          <w:delText>2.</w:delText>
        </w:r>
        <w:r w:rsidR="00A83EC8" w:rsidDel="00DE5199">
          <w:delText>4.2</w:delText>
        </w:r>
      </w:del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DCD0" w14:textId="77777777" w:rsidR="00EF5E33" w:rsidRDefault="00EF5E33">
      <w:r>
        <w:separator/>
      </w:r>
    </w:p>
  </w:endnote>
  <w:endnote w:type="continuationSeparator" w:id="0">
    <w:p w14:paraId="25849B2C" w14:textId="77777777" w:rsidR="00EF5E33" w:rsidRDefault="00EF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338F" w14:textId="77777777" w:rsidR="00EF5E33" w:rsidRDefault="00EF5E33">
      <w:r>
        <w:rPr>
          <w:color w:val="000000"/>
        </w:rPr>
        <w:ptab w:relativeTo="margin" w:alignment="center" w:leader="none"/>
      </w:r>
    </w:p>
  </w:footnote>
  <w:footnote w:type="continuationSeparator" w:id="0">
    <w:p w14:paraId="66F23CD5" w14:textId="77777777" w:rsidR="00EF5E33" w:rsidRDefault="00EF5E3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F4CB8"/>
    <w:rsid w:val="00A05ADA"/>
    <w:rsid w:val="00A103F6"/>
    <w:rsid w:val="00A10435"/>
    <w:rsid w:val="00A20B4A"/>
    <w:rsid w:val="00A42A0F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0380E"/>
    <w:rsid w:val="00DA709F"/>
    <w:rsid w:val="00DE5199"/>
    <w:rsid w:val="00DF38FB"/>
    <w:rsid w:val="00E02ADA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EF5E33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DE5199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3</cp:revision>
  <dcterms:created xsi:type="dcterms:W3CDTF">2023-03-03T18:48:00Z</dcterms:created>
  <dcterms:modified xsi:type="dcterms:W3CDTF">2023-03-03T18:48:00Z</dcterms:modified>
</cp:coreProperties>
</file>